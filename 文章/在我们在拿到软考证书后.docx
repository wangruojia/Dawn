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8BE" w:rsidRDefault="009538BE" w:rsidP="00430A75">
      <w:pPr>
        <w:pStyle w:val="a3"/>
        <w:spacing w:line="360" w:lineRule="auto"/>
        <w:jc w:val="center"/>
        <w:pPrChange w:id="0" w:author="Administrator" w:date="2018-06-28T10:43:00Z">
          <w:pPr>
            <w:pStyle w:val="a3"/>
            <w:jc w:val="center"/>
          </w:pPr>
        </w:pPrChang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详解软考和职称封面图.jpg" style="width:24pt;height:24pt"/>
        </w:pict>
      </w:r>
    </w:p>
    <w:p w:rsidR="009538BE" w:rsidRDefault="00430A75" w:rsidP="00430A75">
      <w:pPr>
        <w:pStyle w:val="a3"/>
        <w:spacing w:line="360" w:lineRule="auto"/>
        <w:jc w:val="center"/>
        <w:rPr>
          <w:spacing w:val="23"/>
          <w:sz w:val="21"/>
          <w:szCs w:val="21"/>
        </w:rPr>
        <w:pPrChange w:id="1" w:author="Administrator" w:date="2018-06-28T10:43:00Z">
          <w:pPr>
            <w:pStyle w:val="a3"/>
            <w:spacing w:line="420" w:lineRule="atLeast"/>
            <w:jc w:val="both"/>
          </w:pPr>
        </w:pPrChange>
      </w:pPr>
      <w:ins w:id="2" w:author="Administrator" w:date="2018-06-28T10:42:00Z">
        <w:r>
          <w:rPr>
            <w:rFonts w:hint="eastAsia"/>
            <w:spacing w:val="23"/>
            <w:sz w:val="21"/>
            <w:szCs w:val="21"/>
          </w:rPr>
          <w:t>图1</w:t>
        </w:r>
      </w:ins>
    </w:p>
    <w:p w:rsidR="00430A75" w:rsidRPr="00430A75" w:rsidRDefault="009538BE" w:rsidP="00430A75">
      <w:pPr>
        <w:pStyle w:val="a3"/>
        <w:spacing w:line="360" w:lineRule="auto"/>
        <w:jc w:val="both"/>
        <w:rPr>
          <w:b/>
          <w:bCs/>
          <w:color w:val="7F7F7F"/>
          <w:spacing w:val="23"/>
          <w:sz w:val="21"/>
          <w:szCs w:val="21"/>
          <w:rPrChange w:id="3" w:author="Administrator" w:date="2018-06-28T10:50:00Z">
            <w:rPr>
              <w:spacing w:val="23"/>
              <w:sz w:val="21"/>
              <w:szCs w:val="21"/>
            </w:rPr>
          </w:rPrChange>
        </w:rPr>
      </w:pPr>
      <w:r>
        <w:rPr>
          <w:rStyle w:val="a4"/>
          <w:color w:val="7F7F7F"/>
          <w:spacing w:val="23"/>
          <w:sz w:val="21"/>
          <w:szCs w:val="21"/>
        </w:rPr>
        <w:t>在我们在拿到软考证书后，很多人最关心的一个问题就是关于职称评聘问题，今天小编就以软考证书如何申请评中级职称及职称申请流程给大家做个介绍，希望可以帮到大家。</w:t>
      </w:r>
      <w:r w:rsidR="00430A75">
        <w:rPr>
          <w:rStyle w:val="a4"/>
          <w:rFonts w:hint="eastAsia"/>
          <w:color w:val="7F7F7F"/>
          <w:spacing w:val="23"/>
          <w:sz w:val="21"/>
          <w:szCs w:val="21"/>
        </w:rPr>
        <w:t xml:space="preserve"> </w:t>
      </w:r>
    </w:p>
    <w:p w:rsidR="009538BE" w:rsidRDefault="009538BE" w:rsidP="00430A75">
      <w:pPr>
        <w:pStyle w:val="a3"/>
        <w:spacing w:line="360" w:lineRule="auto"/>
        <w:jc w:val="both"/>
        <w:rPr>
          <w:sz w:val="21"/>
          <w:szCs w:val="21"/>
        </w:rPr>
      </w:pPr>
    </w:p>
    <w:p w:rsidR="00430A75" w:rsidRDefault="009538BE" w:rsidP="00430A75">
      <w:pPr>
        <w:pStyle w:val="a3"/>
        <w:spacing w:line="360" w:lineRule="auto"/>
        <w:jc w:val="both"/>
        <w:rPr>
          <w:ins w:id="4" w:author="Administrator" w:date="2018-06-28T10:51:00Z"/>
          <w:rFonts w:hint="eastAsia"/>
          <w:color w:val="7F7F7F"/>
          <w:spacing w:val="23"/>
          <w:sz w:val="21"/>
          <w:szCs w:val="21"/>
        </w:rPr>
      </w:pPr>
      <w:r>
        <w:rPr>
          <w:color w:val="7F7F7F"/>
          <w:spacing w:val="23"/>
          <w:sz w:val="21"/>
          <w:szCs w:val="21"/>
        </w:rPr>
        <w:t>通过软考，其实我们所获得的只是一种资格，能否聘任相应的职称，实际是取决于用人单位的实际情况，国家有关部门其实也并没有相关的规定，事实上，通过评审方法（也就是大家常说的“评职称"）得到只是一个资格，用人单位既可以不聘用，也可以聘用，还可以高资格低聘用，低资格高聘用</w:t>
      </w:r>
      <w:ins w:id="5" w:author="Administrator" w:date="2018-06-28T10:50:00Z">
        <w:r w:rsidR="00430A75">
          <w:rPr>
            <w:rFonts w:hint="eastAsia"/>
            <w:color w:val="7F7F7F"/>
            <w:spacing w:val="23"/>
            <w:sz w:val="21"/>
            <w:szCs w:val="21"/>
          </w:rPr>
          <w:t>,首先先给</w:t>
        </w:r>
      </w:ins>
      <w:ins w:id="6" w:author="Administrator" w:date="2018-06-28T10:51:00Z">
        <w:r w:rsidR="00430A75">
          <w:rPr>
            <w:rFonts w:hint="eastAsia"/>
            <w:color w:val="7F7F7F"/>
            <w:spacing w:val="23"/>
            <w:sz w:val="21"/>
            <w:szCs w:val="21"/>
          </w:rPr>
          <w:t>大家讲一下</w:t>
        </w:r>
        <w:r w:rsidR="00430A75">
          <w:rPr>
            <w:color w:val="7F7F7F"/>
            <w:spacing w:val="23"/>
            <w:sz w:val="21"/>
            <w:szCs w:val="21"/>
          </w:rPr>
          <w:t>软考、职称资格、职称之间的关系，希望可以帮助大家快速了解。</w:t>
        </w:r>
      </w:ins>
    </w:p>
    <w:p w:rsidR="00430A75" w:rsidRPr="00430A75" w:rsidRDefault="00430A75" w:rsidP="00430A75">
      <w:pPr>
        <w:pStyle w:val="a3"/>
        <w:spacing w:line="360" w:lineRule="auto"/>
        <w:rPr>
          <w:ins w:id="7" w:author="Administrator" w:date="2018-06-28T10:51:00Z"/>
          <w:b/>
          <w:spacing w:val="23"/>
        </w:rPr>
      </w:pPr>
      <w:ins w:id="8" w:author="Administrator" w:date="2018-06-28T10:51:00Z">
        <w:r w:rsidRPr="00430A75">
          <w:rPr>
            <w:b/>
            <w:color w:val="7F7F7F"/>
            <w:spacing w:val="23"/>
          </w:rPr>
          <w:t>软考</w:t>
        </w:r>
      </w:ins>
    </w:p>
    <w:p w:rsidR="00430A75" w:rsidRDefault="00430A75" w:rsidP="00430A75">
      <w:pPr>
        <w:pStyle w:val="a3"/>
        <w:spacing w:after="75" w:afterAutospacing="0" w:line="360" w:lineRule="auto"/>
        <w:jc w:val="both"/>
        <w:rPr>
          <w:ins w:id="9" w:author="Administrator" w:date="2018-06-28T10:51:00Z"/>
          <w:spacing w:val="23"/>
          <w:sz w:val="21"/>
          <w:szCs w:val="21"/>
        </w:rPr>
      </w:pPr>
    </w:p>
    <w:p w:rsidR="00430A75" w:rsidRDefault="00430A75" w:rsidP="00430A75">
      <w:pPr>
        <w:pStyle w:val="a3"/>
        <w:spacing w:before="75" w:beforeAutospacing="0" w:after="300" w:afterAutospacing="0" w:line="360" w:lineRule="auto"/>
        <w:rPr>
          <w:ins w:id="10" w:author="Administrator" w:date="2018-06-28T10:51:00Z"/>
          <w:rFonts w:ascii="Helvetica" w:hAnsi="Helvetica" w:cs="Helvetica"/>
          <w:spacing w:val="15"/>
        </w:rPr>
      </w:pPr>
      <w:ins w:id="11" w:author="Administrator" w:date="2018-06-28T10:51:00Z">
        <w:r>
          <w:rPr>
            <w:rFonts w:ascii="微软雅黑" w:eastAsia="微软雅黑" w:hAnsi="微软雅黑" w:cs="Helvetica" w:hint="eastAsia"/>
            <w:color w:val="7F7F7F"/>
            <w:spacing w:val="15"/>
            <w:sz w:val="21"/>
            <w:szCs w:val="21"/>
          </w:rPr>
          <w:t>软考全称：计算机技术与软件专业技术资格（水平）考试，该考试分为 5 个专业类别，囊括了共 28 个资格的考核，由国家人社部和工信部联合颁发。包括项目管理、网络、开发架构、应用技术和运维技术五个专业类别，并设初、中、高三个级别考试。</w:t>
        </w:r>
      </w:ins>
    </w:p>
    <w:p w:rsidR="00430A75" w:rsidRDefault="00430A75" w:rsidP="00430A75">
      <w:pPr>
        <w:pStyle w:val="a3"/>
        <w:spacing w:before="225" w:beforeAutospacing="0" w:after="225" w:afterAutospacing="0" w:line="360" w:lineRule="auto"/>
        <w:rPr>
          <w:ins w:id="12" w:author="Administrator" w:date="2018-06-28T10:51:00Z"/>
          <w:rFonts w:ascii="Helvetica" w:hAnsi="Helvetica" w:cs="Helvetica"/>
          <w:spacing w:val="15"/>
        </w:rPr>
      </w:pPr>
      <w:ins w:id="13" w:author="Administrator" w:date="2018-06-28T10:51:00Z">
        <w:r>
          <w:rPr>
            <w:rFonts w:ascii="微软雅黑" w:eastAsia="微软雅黑" w:hAnsi="微软雅黑" w:cs="Helvetica" w:hint="eastAsia"/>
            <w:color w:val="7F7F7F"/>
            <w:spacing w:val="15"/>
            <w:sz w:val="21"/>
            <w:szCs w:val="21"/>
          </w:rPr>
          <w:t>计算机技术与软件专业技术资格（水平）实施全国统一考试后，不再进行计算机技术与软件相应专业和级别的专业技术职务任职资格评审工作。因此，这种考试既是职业资格考试，又是职称资格考试。同时，它还具有水平考试的性质，报考</w:t>
        </w:r>
        <w:r>
          <w:rPr>
            <w:rFonts w:ascii="微软雅黑" w:eastAsia="微软雅黑" w:hAnsi="微软雅黑" w:cs="Helvetica" w:hint="eastAsia"/>
            <w:color w:val="7F7F7F"/>
            <w:spacing w:val="15"/>
            <w:sz w:val="21"/>
            <w:szCs w:val="21"/>
          </w:rPr>
          <w:lastRenderedPageBreak/>
          <w:t>任何级别不需要学历、资历条件，只要达到相应的技术水平就可以报考相应的级别。</w:t>
        </w:r>
      </w:ins>
    </w:p>
    <w:p w:rsidR="00430A75" w:rsidRDefault="00430A75" w:rsidP="00430A75">
      <w:pPr>
        <w:pStyle w:val="a3"/>
        <w:spacing w:before="225" w:beforeAutospacing="0" w:after="225" w:afterAutospacing="0" w:line="360" w:lineRule="auto"/>
        <w:rPr>
          <w:ins w:id="14" w:author="Administrator" w:date="2018-06-28T10:51:00Z"/>
          <w:rFonts w:ascii="Helvetica" w:hAnsi="Helvetica" w:cs="Helvetica"/>
          <w:spacing w:val="15"/>
        </w:rPr>
      </w:pPr>
      <w:ins w:id="15" w:author="Administrator" w:date="2018-06-28T10:51:00Z">
        <w:r>
          <w:rPr>
            <w:rFonts w:ascii="微软雅黑" w:eastAsia="微软雅黑" w:hAnsi="微软雅黑" w:cs="Helvetica" w:hint="eastAsia"/>
            <w:color w:val="7F7F7F"/>
            <w:spacing w:val="15"/>
            <w:sz w:val="21"/>
            <w:szCs w:val="21"/>
          </w:rPr>
          <w:t>根据</w:t>
        </w:r>
        <w:r>
          <w:rPr>
            <w:rFonts w:ascii="微软雅黑" w:eastAsia="微软雅黑" w:hAnsi="微软雅黑" w:cs="Helvetica" w:hint="eastAsia"/>
            <w:color w:val="7F7F7F"/>
            <w:spacing w:val="23"/>
            <w:sz w:val="21"/>
            <w:szCs w:val="21"/>
          </w:rPr>
          <w:t>《计算机技术与软件专业技术资格(水平)考试暂行规定》第十条规定：“通过考试并获得相应级别计算机专业技术资格(水平)证书的人员，表明其已具备从事相应专业岗位工作的水平和能力，用人单位可根据《工程技术人员职务试行条例》有关规定和工作需要，从获得计算机专业技术资格(水平)证书的人员中择优聘任相应专业技术职务。取得初级资格可聘任技术员或助理工程师职务；取得中级资格可聘任工程师职务；取得高级资格，可聘任高级工程师职务”。</w:t>
        </w:r>
      </w:ins>
    </w:p>
    <w:p w:rsidR="00430A75" w:rsidRDefault="00430A75" w:rsidP="00430A75">
      <w:pPr>
        <w:pStyle w:val="a3"/>
        <w:spacing w:line="360" w:lineRule="auto"/>
        <w:jc w:val="both"/>
        <w:rPr>
          <w:ins w:id="16" w:author="Administrator" w:date="2018-06-28T10:51:00Z"/>
          <w:spacing w:val="23"/>
          <w:sz w:val="21"/>
          <w:szCs w:val="21"/>
        </w:rPr>
      </w:pPr>
    </w:p>
    <w:p w:rsidR="00430A75" w:rsidRPr="00430A75" w:rsidRDefault="00430A75" w:rsidP="00430A75">
      <w:pPr>
        <w:pStyle w:val="a3"/>
        <w:spacing w:line="360" w:lineRule="auto"/>
        <w:rPr>
          <w:ins w:id="17" w:author="Administrator" w:date="2018-06-28T10:51:00Z"/>
          <w:b/>
          <w:spacing w:val="23"/>
        </w:rPr>
      </w:pPr>
      <w:ins w:id="18" w:author="Administrator" w:date="2018-06-28T10:51:00Z">
        <w:r w:rsidRPr="00430A75">
          <w:rPr>
            <w:b/>
            <w:color w:val="7F7F7F"/>
            <w:spacing w:val="23"/>
          </w:rPr>
          <w:t>职称资格</w:t>
        </w:r>
      </w:ins>
    </w:p>
    <w:p w:rsidR="00430A75" w:rsidRDefault="00430A75" w:rsidP="00430A75">
      <w:pPr>
        <w:pStyle w:val="a3"/>
        <w:spacing w:line="360" w:lineRule="auto"/>
        <w:jc w:val="both"/>
        <w:rPr>
          <w:ins w:id="19" w:author="Administrator" w:date="2018-06-28T10:51:00Z"/>
          <w:spacing w:val="23"/>
          <w:sz w:val="21"/>
          <w:szCs w:val="21"/>
        </w:rPr>
      </w:pPr>
    </w:p>
    <w:p w:rsidR="00430A75" w:rsidRDefault="00430A75" w:rsidP="00430A75">
      <w:pPr>
        <w:pStyle w:val="a3"/>
        <w:spacing w:line="360" w:lineRule="auto"/>
        <w:jc w:val="both"/>
        <w:rPr>
          <w:ins w:id="20" w:author="Administrator" w:date="2018-06-28T10:51:00Z"/>
          <w:spacing w:val="23"/>
          <w:sz w:val="21"/>
          <w:szCs w:val="21"/>
        </w:rPr>
      </w:pPr>
      <w:ins w:id="21" w:author="Administrator" w:date="2018-06-28T10:51:00Z">
        <w:r>
          <w:rPr>
            <w:color w:val="7F7F7F"/>
            <w:spacing w:val="23"/>
            <w:sz w:val="21"/>
            <w:szCs w:val="21"/>
          </w:rPr>
          <w:t>职称资格是一种“资历”，根据我国的职称体系，可分为初级、中级和高级三类职称资格，其中高级职称资格又可分为副高和正高(高级工程师职称资格属于副高级)。某人具备某个职称资格，是指他已具备从事相应专业岗位工作的水平和能力。对于具备职称资格的人，由国家人事部门(省/市人事部门)颁发资格证书。</w:t>
        </w:r>
      </w:ins>
    </w:p>
    <w:p w:rsidR="00430A75" w:rsidRDefault="00430A75" w:rsidP="00430A75">
      <w:pPr>
        <w:pStyle w:val="a3"/>
        <w:spacing w:line="360" w:lineRule="auto"/>
        <w:jc w:val="both"/>
        <w:rPr>
          <w:ins w:id="22" w:author="Administrator" w:date="2018-06-28T10:51:00Z"/>
          <w:spacing w:val="23"/>
          <w:sz w:val="21"/>
          <w:szCs w:val="21"/>
        </w:rPr>
      </w:pPr>
      <w:ins w:id="23" w:author="Administrator" w:date="2018-06-28T10:51:00Z">
        <w:r>
          <w:rPr>
            <w:color w:val="7F7F7F"/>
            <w:spacing w:val="23"/>
            <w:sz w:val="21"/>
            <w:szCs w:val="21"/>
          </w:rPr>
          <w:t>对于参加软考的人而言，如果通过了初级(例如程序员、网络管理员、信息处理技术员等)的考试，则其就具备了初级职称资格；如果通过了中级(例如软件设计师、网络工程师、数据库系统工程师、信息系统监理师、软件评测师等)的考试，则其就具备了中级职称资格；如果通过了高级(例如系统分析师、信息系统项目管理师等)，则其就具备了副高级职称资格。</w:t>
        </w:r>
      </w:ins>
    </w:p>
    <w:p w:rsidR="00430A75" w:rsidRDefault="00430A75" w:rsidP="00430A75">
      <w:pPr>
        <w:pStyle w:val="a3"/>
        <w:spacing w:line="360" w:lineRule="auto"/>
        <w:jc w:val="both"/>
        <w:rPr>
          <w:ins w:id="24" w:author="Administrator" w:date="2018-06-28T10:51:00Z"/>
          <w:spacing w:val="23"/>
          <w:sz w:val="21"/>
          <w:szCs w:val="21"/>
        </w:rPr>
      </w:pPr>
    </w:p>
    <w:p w:rsidR="00430A75" w:rsidRPr="00430A75" w:rsidRDefault="00430A75" w:rsidP="00430A75">
      <w:pPr>
        <w:pStyle w:val="a3"/>
        <w:spacing w:line="360" w:lineRule="auto"/>
        <w:rPr>
          <w:ins w:id="25" w:author="Administrator" w:date="2018-06-28T10:51:00Z"/>
          <w:b/>
          <w:spacing w:val="23"/>
        </w:rPr>
      </w:pPr>
      <w:ins w:id="26" w:author="Administrator" w:date="2018-06-28T10:51:00Z">
        <w:r w:rsidRPr="00430A75">
          <w:rPr>
            <w:b/>
            <w:color w:val="7F7F7F"/>
            <w:spacing w:val="23"/>
          </w:rPr>
          <w:t>职称</w:t>
        </w:r>
      </w:ins>
    </w:p>
    <w:p w:rsidR="00430A75" w:rsidRDefault="00430A75" w:rsidP="00430A75">
      <w:pPr>
        <w:pStyle w:val="a3"/>
        <w:spacing w:line="360" w:lineRule="auto"/>
        <w:jc w:val="both"/>
        <w:rPr>
          <w:ins w:id="27" w:author="Administrator" w:date="2018-06-28T10:51:00Z"/>
          <w:spacing w:val="23"/>
          <w:sz w:val="21"/>
          <w:szCs w:val="21"/>
        </w:rPr>
      </w:pPr>
    </w:p>
    <w:p w:rsidR="00430A75" w:rsidRDefault="00430A75" w:rsidP="00430A75">
      <w:pPr>
        <w:pStyle w:val="a3"/>
        <w:spacing w:line="360" w:lineRule="auto"/>
        <w:jc w:val="both"/>
        <w:rPr>
          <w:ins w:id="28" w:author="Administrator" w:date="2018-06-28T10:51:00Z"/>
          <w:spacing w:val="23"/>
          <w:sz w:val="21"/>
          <w:szCs w:val="21"/>
        </w:rPr>
      </w:pPr>
      <w:ins w:id="29" w:author="Administrator" w:date="2018-06-28T10:51:00Z">
        <w:r>
          <w:rPr>
            <w:color w:val="7F7F7F"/>
            <w:spacing w:val="23"/>
            <w:sz w:val="21"/>
            <w:szCs w:val="21"/>
          </w:rPr>
          <w:t>具备某个职称资格的人，如果得到了单位的聘用，则其就拥有了相应的职称。例如，某个考生通过了工程师级别的考试(前提是具备了初级职称资格)，然后在用人单位根据某些条件聘任了专业技术职务，则其就拥有了技术员或助理工程师职称。可根据有关规定(各地不完全一样)，对于大学本科以上毕业有初级资格者，可以聘任助理工程师;对于本科以下文化程度的初级资格者，则聘任技术员职称。</w:t>
        </w:r>
      </w:ins>
    </w:p>
    <w:p w:rsidR="009538BE" w:rsidRDefault="009538BE" w:rsidP="00430A75">
      <w:pPr>
        <w:pStyle w:val="a3"/>
        <w:spacing w:line="360" w:lineRule="auto"/>
        <w:jc w:val="both"/>
        <w:rPr>
          <w:spacing w:val="23"/>
          <w:sz w:val="21"/>
          <w:szCs w:val="21"/>
        </w:rPr>
      </w:pPr>
      <w:del w:id="30" w:author="Administrator" w:date="2018-06-28T10:50:00Z">
        <w:r w:rsidDel="00430A75">
          <w:rPr>
            <w:color w:val="7F7F7F"/>
            <w:spacing w:val="23"/>
            <w:sz w:val="21"/>
            <w:szCs w:val="21"/>
          </w:rPr>
          <w:delText>。</w:delText>
        </w:r>
      </w:del>
    </w:p>
    <w:p w:rsidR="00430A75" w:rsidRDefault="00430A75" w:rsidP="00430A75">
      <w:pPr>
        <w:pStyle w:val="a3"/>
        <w:spacing w:line="360" w:lineRule="auto"/>
        <w:jc w:val="both"/>
        <w:rPr>
          <w:spacing w:val="23"/>
          <w:sz w:val="21"/>
          <w:szCs w:val="21"/>
        </w:rPr>
      </w:pPr>
      <w:moveToRangeStart w:id="31" w:author="Administrator" w:date="2018-06-28T10:52:00Z" w:name="move517946469"/>
      <w:moveTo w:id="32" w:author="Administrator" w:date="2018-06-28T10:52:00Z">
        <w:r>
          <w:rPr>
            <w:color w:val="7F7F7F"/>
            <w:spacing w:val="23"/>
            <w:sz w:val="21"/>
            <w:szCs w:val="21"/>
          </w:rPr>
          <w:t>可能有的朋友还是晕，下面我们再</w:t>
        </w:r>
        <w:del w:id="33" w:author="Administrator" w:date="2018-06-28T10:52:00Z">
          <w:r w:rsidDel="00430A75">
            <w:rPr>
              <w:color w:val="7F7F7F"/>
              <w:spacing w:val="23"/>
              <w:sz w:val="21"/>
              <w:szCs w:val="21"/>
            </w:rPr>
            <w:delText>聊聊软考、职称资格、职称之间的关</w:delText>
          </w:r>
        </w:del>
      </w:moveTo>
      <w:ins w:id="34" w:author="Administrator" w:date="2018-06-28T10:52:00Z">
        <w:r>
          <w:rPr>
            <w:rFonts w:hint="eastAsia"/>
            <w:color w:val="7F7F7F"/>
            <w:spacing w:val="23"/>
            <w:sz w:val="21"/>
            <w:szCs w:val="21"/>
          </w:rPr>
          <w:t>举例说明一下</w:t>
        </w:r>
      </w:ins>
      <w:moveTo w:id="35" w:author="Administrator" w:date="2018-06-28T10:52:00Z">
        <w:del w:id="36" w:author="Administrator" w:date="2018-06-28T10:52:00Z">
          <w:r w:rsidDel="00430A75">
            <w:rPr>
              <w:color w:val="7F7F7F"/>
              <w:spacing w:val="23"/>
              <w:sz w:val="21"/>
              <w:szCs w:val="21"/>
            </w:rPr>
            <w:delText>系</w:delText>
          </w:r>
        </w:del>
        <w:r>
          <w:rPr>
            <w:color w:val="7F7F7F"/>
            <w:spacing w:val="23"/>
            <w:sz w:val="21"/>
            <w:szCs w:val="21"/>
          </w:rPr>
          <w:t>，希望可以帮助大家快速了解。</w:t>
        </w:r>
      </w:moveTo>
    </w:p>
    <w:moveToRangeEnd w:id="31"/>
    <w:p w:rsidR="009538BE" w:rsidRDefault="009538BE" w:rsidP="00430A75">
      <w:pPr>
        <w:pStyle w:val="a3"/>
        <w:spacing w:line="360" w:lineRule="auto"/>
        <w:jc w:val="both"/>
        <w:rPr>
          <w:spacing w:val="23"/>
          <w:sz w:val="21"/>
          <w:szCs w:val="21"/>
        </w:rPr>
      </w:pPr>
    </w:p>
    <w:p w:rsidR="009538BE" w:rsidRPr="00430A75" w:rsidRDefault="009538BE" w:rsidP="00430A75">
      <w:pPr>
        <w:pStyle w:val="a3"/>
        <w:spacing w:line="360" w:lineRule="auto"/>
        <w:rPr>
          <w:b/>
          <w:spacing w:val="23"/>
          <w:rPrChange w:id="37" w:author="Administrator" w:date="2018-06-28T10:38:00Z">
            <w:rPr>
              <w:spacing w:val="23"/>
            </w:rPr>
          </w:rPrChange>
        </w:rPr>
      </w:pPr>
      <w:r w:rsidRPr="00430A75">
        <w:rPr>
          <w:b/>
          <w:color w:val="7F7F7F"/>
          <w:spacing w:val="23"/>
          <w:rPrChange w:id="38" w:author="Administrator" w:date="2018-06-28T10:38:00Z">
            <w:rPr>
              <w:color w:val="7F7F7F"/>
              <w:spacing w:val="23"/>
            </w:rPr>
          </w:rPrChange>
        </w:rPr>
        <w:t>举例说明</w:t>
      </w:r>
    </w:p>
    <w:p w:rsidR="009538BE" w:rsidRDefault="009538BE" w:rsidP="00430A75">
      <w:pPr>
        <w:pStyle w:val="a3"/>
        <w:spacing w:line="360" w:lineRule="auto"/>
        <w:jc w:val="both"/>
        <w:rPr>
          <w:spacing w:val="23"/>
          <w:sz w:val="21"/>
          <w:szCs w:val="21"/>
        </w:rPr>
      </w:pPr>
    </w:p>
    <w:p w:rsidR="009538BE" w:rsidRDefault="009538BE" w:rsidP="00430A75">
      <w:pPr>
        <w:pStyle w:val="a3"/>
        <w:spacing w:line="360" w:lineRule="auto"/>
        <w:jc w:val="both"/>
        <w:rPr>
          <w:spacing w:val="23"/>
          <w:sz w:val="21"/>
          <w:szCs w:val="21"/>
        </w:rPr>
      </w:pPr>
      <w:r>
        <w:rPr>
          <w:color w:val="7F7F7F"/>
          <w:spacing w:val="23"/>
          <w:sz w:val="21"/>
          <w:szCs w:val="21"/>
        </w:rPr>
        <w:t>假如A大学</w:t>
      </w:r>
      <w:ins w:id="39" w:author="Administrator" w:date="2018-06-28T10:47:00Z">
        <w:r w:rsidR="00430A75">
          <w:rPr>
            <w:rFonts w:hint="eastAsia"/>
            <w:color w:val="7F7F7F"/>
            <w:spacing w:val="23"/>
            <w:sz w:val="21"/>
            <w:szCs w:val="21"/>
          </w:rPr>
          <w:t>(普通大学)</w:t>
        </w:r>
      </w:ins>
      <w:r>
        <w:rPr>
          <w:color w:val="7F7F7F"/>
          <w:spacing w:val="23"/>
          <w:sz w:val="21"/>
          <w:szCs w:val="21"/>
        </w:rPr>
        <w:t>的一个教授（既有职称资格，也聘任了相应的职称），如果他到了另外一所重点大学B大学</w:t>
      </w:r>
      <w:ins w:id="40" w:author="Administrator" w:date="2018-06-28T10:47:00Z">
        <w:r w:rsidR="00430A75">
          <w:rPr>
            <w:rFonts w:hint="eastAsia"/>
            <w:color w:val="7F7F7F"/>
            <w:spacing w:val="23"/>
            <w:sz w:val="21"/>
            <w:szCs w:val="21"/>
          </w:rPr>
          <w:t>(重点大学)</w:t>
        </w:r>
      </w:ins>
      <w:r>
        <w:rPr>
          <w:color w:val="7F7F7F"/>
          <w:spacing w:val="23"/>
          <w:sz w:val="21"/>
          <w:szCs w:val="21"/>
        </w:rPr>
        <w:t>，则只能聘为副教授或者讲师，相反，如果B大学</w:t>
      </w:r>
      <w:ins w:id="41" w:author="Administrator" w:date="2018-06-28T10:47:00Z">
        <w:r w:rsidR="00430A75">
          <w:rPr>
            <w:rFonts w:hint="eastAsia"/>
            <w:color w:val="7F7F7F"/>
            <w:spacing w:val="23"/>
            <w:sz w:val="21"/>
            <w:szCs w:val="21"/>
          </w:rPr>
          <w:t>(重点大学)</w:t>
        </w:r>
      </w:ins>
      <w:r>
        <w:rPr>
          <w:color w:val="7F7F7F"/>
          <w:spacing w:val="23"/>
          <w:sz w:val="21"/>
          <w:szCs w:val="21"/>
        </w:rPr>
        <w:t>的一个副教授调到A大学</w:t>
      </w:r>
      <w:ins w:id="42" w:author="Administrator" w:date="2018-06-28T10:47:00Z">
        <w:r w:rsidR="00430A75">
          <w:rPr>
            <w:rFonts w:hint="eastAsia"/>
            <w:color w:val="7F7F7F"/>
            <w:spacing w:val="23"/>
            <w:sz w:val="21"/>
            <w:szCs w:val="21"/>
          </w:rPr>
          <w:t>(普通大学)</w:t>
        </w:r>
      </w:ins>
      <w:r>
        <w:rPr>
          <w:color w:val="7F7F7F"/>
          <w:spacing w:val="23"/>
          <w:sz w:val="21"/>
          <w:szCs w:val="21"/>
        </w:rPr>
        <w:t>，则会被聘任为教授, 目前来看，对于通过软考的人，是否可以取得职称，实际上还是取决于用人单位的实际情况。</w:t>
      </w:r>
    </w:p>
    <w:p w:rsidR="009538BE" w:rsidRDefault="009538BE" w:rsidP="00430A75">
      <w:pPr>
        <w:pStyle w:val="a3"/>
        <w:spacing w:line="360" w:lineRule="auto"/>
        <w:jc w:val="both"/>
        <w:rPr>
          <w:spacing w:val="23"/>
          <w:sz w:val="21"/>
          <w:szCs w:val="21"/>
        </w:rPr>
      </w:pPr>
    </w:p>
    <w:p w:rsidR="009538BE" w:rsidRDefault="009538BE" w:rsidP="00430A75">
      <w:pPr>
        <w:pStyle w:val="a3"/>
        <w:spacing w:line="360" w:lineRule="auto"/>
        <w:jc w:val="both"/>
        <w:rPr>
          <w:spacing w:val="23"/>
          <w:sz w:val="21"/>
          <w:szCs w:val="21"/>
        </w:rPr>
      </w:pPr>
      <w:r>
        <w:rPr>
          <w:color w:val="7F7F7F"/>
          <w:spacing w:val="23"/>
          <w:sz w:val="21"/>
          <w:szCs w:val="21"/>
        </w:rPr>
        <w:t>软考，</w:t>
      </w:r>
      <w:ins w:id="43" w:author="Administrator" w:date="2018-06-28T10:47:00Z">
        <w:r w:rsidR="00430A75">
          <w:rPr>
            <w:rFonts w:hint="eastAsia"/>
            <w:color w:val="7F7F7F"/>
            <w:spacing w:val="23"/>
            <w:sz w:val="21"/>
            <w:szCs w:val="21"/>
          </w:rPr>
          <w:t>其实</w:t>
        </w:r>
      </w:ins>
      <w:r>
        <w:rPr>
          <w:color w:val="7F7F7F"/>
          <w:spacing w:val="23"/>
          <w:sz w:val="21"/>
          <w:szCs w:val="21"/>
        </w:rPr>
        <w:t>是以考代评，以一个考试来代替提交若干材料的评职称的过程。</w:t>
      </w:r>
    </w:p>
    <w:p w:rsidR="009538BE" w:rsidRDefault="009538BE" w:rsidP="00430A75">
      <w:pPr>
        <w:pStyle w:val="a3"/>
        <w:spacing w:line="360" w:lineRule="auto"/>
        <w:jc w:val="both"/>
        <w:rPr>
          <w:spacing w:val="23"/>
          <w:sz w:val="21"/>
          <w:szCs w:val="21"/>
        </w:rPr>
      </w:pPr>
      <w:r>
        <w:rPr>
          <w:color w:val="7F7F7F"/>
          <w:spacing w:val="23"/>
          <w:sz w:val="21"/>
          <w:szCs w:val="21"/>
        </w:rPr>
        <w:lastRenderedPageBreak/>
        <w:t>所谓职称其实是一个专业技术职务，每个单位根据上级单位要求设置相应比例的高、中、初级专业技术岗位，比如2:5:3比例。根据总人数控制你们单位高、中、初级专业技术人员名额。如果你单位有空余岗位，你又有相应专业技术资格证书，且符合相应专业技术人员要求，就可以申请。</w:t>
      </w:r>
    </w:p>
    <w:p w:rsidR="009538BE" w:rsidRDefault="009538BE" w:rsidP="00430A75">
      <w:pPr>
        <w:pStyle w:val="a3"/>
        <w:spacing w:line="360" w:lineRule="auto"/>
      </w:pPr>
    </w:p>
    <w:p w:rsidR="009538BE" w:rsidRDefault="009538BE" w:rsidP="00430A75">
      <w:pPr>
        <w:pStyle w:val="a3"/>
        <w:spacing w:line="360" w:lineRule="auto"/>
        <w:jc w:val="both"/>
        <w:rPr>
          <w:spacing w:val="23"/>
          <w:sz w:val="21"/>
          <w:szCs w:val="21"/>
        </w:rPr>
      </w:pPr>
      <w:r>
        <w:rPr>
          <w:color w:val="7F7F7F"/>
          <w:spacing w:val="23"/>
          <w:sz w:val="21"/>
          <w:szCs w:val="21"/>
        </w:rPr>
        <w:t>但是评聘是分开的，就是指评审或考试后取得专业技术资格证书（职称证书），也需要你们单位聘任你才可以享受相应职称工资待遇，担任相应专业技术职位。国人部发[2003]39号文件，第10条又规定：用人单位可根据《工程技术人员职务试行条例》有关规定和工作需要，从获得计算机专业技术资格（水平）证书的人员中择优聘任相应专业技术职务。也就是说，你拿到系统集成项目管理工程师的证书后，相当于具备的中级职称的能力水平。至于单位是否聘你为相应的职务和相应的待遇，就需要看单位的具体情况。</w:t>
      </w:r>
    </w:p>
    <w:p w:rsidR="009538BE" w:rsidRDefault="009538BE" w:rsidP="00430A75">
      <w:pPr>
        <w:pStyle w:val="a3"/>
        <w:spacing w:line="360" w:lineRule="auto"/>
      </w:pPr>
    </w:p>
    <w:p w:rsidR="00430A75" w:rsidRPr="00430A75" w:rsidRDefault="009538BE" w:rsidP="00430A75">
      <w:pPr>
        <w:pStyle w:val="a3"/>
        <w:spacing w:line="360" w:lineRule="auto"/>
        <w:jc w:val="both"/>
        <w:rPr>
          <w:ins w:id="44" w:author="Administrator" w:date="2018-06-28T10:53:00Z"/>
          <w:color w:val="7F7F7F"/>
          <w:spacing w:val="23"/>
          <w:sz w:val="21"/>
          <w:szCs w:val="21"/>
          <w:rPrChange w:id="45" w:author="Administrator" w:date="2018-06-28T10:53:00Z">
            <w:rPr>
              <w:ins w:id="46" w:author="Administrator" w:date="2018-06-28T10:53:00Z"/>
            </w:rPr>
          </w:rPrChange>
        </w:rPr>
        <w:pPrChange w:id="47" w:author="Administrator" w:date="2018-06-28T10:53:00Z">
          <w:pPr>
            <w:pStyle w:val="a3"/>
            <w:spacing w:line="360" w:lineRule="auto"/>
          </w:pPr>
        </w:pPrChange>
      </w:pPr>
      <w:r>
        <w:rPr>
          <w:color w:val="7F7F7F"/>
          <w:spacing w:val="23"/>
          <w:sz w:val="21"/>
          <w:szCs w:val="21"/>
        </w:rPr>
        <w:t>那对于如何申报的情况，如果你是正式单位的职工，你的职称是由单位向本地职称办申报的。你要先看自己从事的职业类型可以评哪种职称，然后再去问本单位的人事部门自己何时可以评职称，给职工报评职称是人事部门的职责，所以可以去找单位相关的人事人员，说明自己是什么专业的，现在做什么工作，就会告诉你要评哪种职称，何时给你申报，你需要提交的材料有哪些。</w:t>
      </w:r>
    </w:p>
    <w:p w:rsidR="00430A75" w:rsidRDefault="00430A75" w:rsidP="00430A75">
      <w:pPr>
        <w:pStyle w:val="a3"/>
        <w:spacing w:line="360" w:lineRule="auto"/>
        <w:jc w:val="both"/>
        <w:rPr>
          <w:ins w:id="48" w:author="Administrator" w:date="2018-06-28T10:53:00Z"/>
          <w:spacing w:val="23"/>
          <w:sz w:val="21"/>
          <w:szCs w:val="21"/>
        </w:rPr>
      </w:pPr>
      <w:commentRangeStart w:id="49"/>
      <w:ins w:id="50" w:author="Administrator" w:date="2018-06-28T10:53:00Z">
        <w:r>
          <w:rPr>
            <w:rStyle w:val="a4"/>
            <w:color w:val="000000"/>
            <w:spacing w:val="23"/>
            <w:sz w:val="21"/>
            <w:szCs w:val="21"/>
          </w:rPr>
          <w:t>给大家总结一下</w:t>
        </w:r>
        <w:commentRangeEnd w:id="49"/>
        <w:r>
          <w:rPr>
            <w:rStyle w:val="a7"/>
            <w:rFonts w:asciiTheme="minorHAnsi" w:eastAsiaTheme="minorEastAsia" w:hAnsiTheme="minorHAnsi" w:cstheme="minorBidi"/>
            <w:kern w:val="2"/>
          </w:rPr>
          <w:commentReference w:id="49"/>
        </w:r>
        <w:r>
          <w:rPr>
            <w:color w:val="000000"/>
            <w:spacing w:val="23"/>
            <w:sz w:val="21"/>
            <w:szCs w:val="21"/>
          </w:rPr>
          <w:t>：</w:t>
        </w:r>
        <w:r>
          <w:rPr>
            <w:color w:val="7F7F7F"/>
            <w:spacing w:val="23"/>
            <w:sz w:val="21"/>
            <w:szCs w:val="21"/>
          </w:rPr>
          <w:t>软考与职称的关系比较微妙，它并不是传统上的职称证书，它是一种资格和技术等级证书，你有了证，单位如果聘用你做工程师，那你这证书就用上了，这就是职称证，如果不聘用你，这个证只能证明你有这个水平。</w:t>
        </w:r>
      </w:ins>
    </w:p>
    <w:p w:rsidR="00430A75" w:rsidRDefault="00430A75" w:rsidP="00430A75">
      <w:pPr>
        <w:pStyle w:val="a3"/>
        <w:spacing w:line="360" w:lineRule="auto"/>
        <w:jc w:val="both"/>
        <w:rPr>
          <w:spacing w:val="23"/>
          <w:sz w:val="21"/>
          <w:szCs w:val="21"/>
        </w:rPr>
      </w:pPr>
    </w:p>
    <w:p w:rsidR="009538BE" w:rsidRDefault="009538BE" w:rsidP="00430A75">
      <w:pPr>
        <w:pStyle w:val="a3"/>
        <w:spacing w:line="360" w:lineRule="auto"/>
        <w:jc w:val="both"/>
        <w:rPr>
          <w:spacing w:val="23"/>
          <w:sz w:val="21"/>
          <w:szCs w:val="21"/>
        </w:rPr>
      </w:pPr>
    </w:p>
    <w:p w:rsidR="009538BE" w:rsidDel="00430A75" w:rsidRDefault="009538BE" w:rsidP="00430A75">
      <w:pPr>
        <w:pStyle w:val="a3"/>
        <w:spacing w:line="360" w:lineRule="auto"/>
        <w:jc w:val="both"/>
        <w:rPr>
          <w:spacing w:val="23"/>
          <w:sz w:val="21"/>
          <w:szCs w:val="21"/>
        </w:rPr>
      </w:pPr>
      <w:moveFromRangeStart w:id="51" w:author="Administrator" w:date="2018-06-28T10:52:00Z" w:name="move517946469"/>
      <w:moveFrom w:id="52" w:author="Administrator" w:date="2018-06-28T10:52:00Z">
        <w:r w:rsidDel="00430A75">
          <w:rPr>
            <w:color w:val="7F7F7F"/>
            <w:spacing w:val="23"/>
            <w:sz w:val="21"/>
            <w:szCs w:val="21"/>
          </w:rPr>
          <w:t>可能有的朋友还是晕，下面我们再聊聊软考、职称资格、职称之间的关系，希望可以帮助大家快速了解。</w:t>
        </w:r>
      </w:moveFrom>
    </w:p>
    <w:moveFromRangeEnd w:id="51"/>
    <w:p w:rsidR="009538BE" w:rsidRDefault="009538BE" w:rsidP="00430A75">
      <w:pPr>
        <w:pStyle w:val="a3"/>
        <w:spacing w:line="360" w:lineRule="auto"/>
        <w:jc w:val="both"/>
        <w:rPr>
          <w:spacing w:val="23"/>
          <w:sz w:val="21"/>
          <w:szCs w:val="21"/>
        </w:rPr>
      </w:pPr>
    </w:p>
    <w:p w:rsidR="009538BE" w:rsidRPr="00430A75" w:rsidRDefault="009538BE" w:rsidP="00430A75">
      <w:pPr>
        <w:pStyle w:val="a3"/>
        <w:spacing w:line="360" w:lineRule="auto"/>
        <w:rPr>
          <w:b/>
          <w:spacing w:val="23"/>
          <w:rPrChange w:id="53" w:author="Administrator" w:date="2018-06-28T10:38:00Z">
            <w:rPr>
              <w:spacing w:val="23"/>
            </w:rPr>
          </w:rPrChange>
        </w:rPr>
      </w:pPr>
      <w:r w:rsidRPr="00430A75">
        <w:rPr>
          <w:b/>
          <w:color w:val="7F7F7F"/>
          <w:spacing w:val="23"/>
          <w:rPrChange w:id="54" w:author="Administrator" w:date="2018-06-28T10:38:00Z">
            <w:rPr>
              <w:color w:val="7F7F7F"/>
              <w:spacing w:val="23"/>
            </w:rPr>
          </w:rPrChange>
        </w:rPr>
        <w:t>软考</w:t>
      </w:r>
    </w:p>
    <w:p w:rsidR="009538BE" w:rsidRDefault="009538BE" w:rsidP="00430A75">
      <w:pPr>
        <w:pStyle w:val="a3"/>
        <w:spacing w:after="75" w:afterAutospacing="0" w:line="360" w:lineRule="auto"/>
        <w:jc w:val="both"/>
        <w:rPr>
          <w:spacing w:val="23"/>
          <w:sz w:val="21"/>
          <w:szCs w:val="21"/>
        </w:rPr>
      </w:pPr>
    </w:p>
    <w:p w:rsidR="009538BE" w:rsidRDefault="009538BE" w:rsidP="00430A75">
      <w:pPr>
        <w:pStyle w:val="a3"/>
        <w:spacing w:before="75" w:beforeAutospacing="0" w:after="300" w:afterAutospacing="0" w:line="360" w:lineRule="auto"/>
        <w:rPr>
          <w:rFonts w:ascii="Helvetica" w:hAnsi="Helvetica" w:cs="Helvetica"/>
          <w:spacing w:val="15"/>
        </w:rPr>
      </w:pPr>
      <w:r>
        <w:rPr>
          <w:rFonts w:ascii="微软雅黑" w:eastAsia="微软雅黑" w:hAnsi="微软雅黑" w:cs="Helvetica" w:hint="eastAsia"/>
          <w:color w:val="7F7F7F"/>
          <w:spacing w:val="15"/>
          <w:sz w:val="21"/>
          <w:szCs w:val="21"/>
        </w:rPr>
        <w:t>软考全称：计算机技术与软件专业技术资格（水平）考试，该考试分为 5 个专业类别，囊括了共 28 个资格的考核，由国家人社部和工信部联合颁发。包括项目管理、网络、开发架构、应用技术和运维技术五个专业类别，并设初、中、高三个级别考试。</w:t>
      </w:r>
    </w:p>
    <w:p w:rsidR="009538BE" w:rsidRDefault="009538BE" w:rsidP="00430A75">
      <w:pPr>
        <w:pStyle w:val="a3"/>
        <w:spacing w:before="225" w:beforeAutospacing="0" w:after="225" w:afterAutospacing="0" w:line="360" w:lineRule="auto"/>
        <w:rPr>
          <w:rFonts w:ascii="Helvetica" w:hAnsi="Helvetica" w:cs="Helvetica"/>
          <w:spacing w:val="15"/>
        </w:rPr>
      </w:pPr>
      <w:r>
        <w:rPr>
          <w:rFonts w:ascii="微软雅黑" w:eastAsia="微软雅黑" w:hAnsi="微软雅黑" w:cs="Helvetica" w:hint="eastAsia"/>
          <w:color w:val="7F7F7F"/>
          <w:spacing w:val="15"/>
          <w:sz w:val="21"/>
          <w:szCs w:val="21"/>
        </w:rPr>
        <w:t>计算机技术与软件专业技术资格（水平）实施全国统一考试后，不再进行计算机技术与软件相应专业和级别的专业技术职务任职资格评审工作。因此，这种考试既是职业资格考试，又是职称资格考试。同时，它还具有水平考试的性质，报考任何级别不需要学历、资历条件，只要达到相应的技术水平就可以报考相应的级别。</w:t>
      </w:r>
    </w:p>
    <w:p w:rsidR="009538BE" w:rsidRDefault="009538BE" w:rsidP="00430A75">
      <w:pPr>
        <w:pStyle w:val="a3"/>
        <w:spacing w:before="225" w:beforeAutospacing="0" w:after="225" w:afterAutospacing="0" w:line="360" w:lineRule="auto"/>
        <w:rPr>
          <w:rFonts w:ascii="Helvetica" w:hAnsi="Helvetica" w:cs="Helvetica"/>
          <w:spacing w:val="15"/>
        </w:rPr>
      </w:pPr>
      <w:r>
        <w:rPr>
          <w:rFonts w:ascii="微软雅黑" w:eastAsia="微软雅黑" w:hAnsi="微软雅黑" w:cs="Helvetica" w:hint="eastAsia"/>
          <w:color w:val="7F7F7F"/>
          <w:spacing w:val="15"/>
          <w:sz w:val="21"/>
          <w:szCs w:val="21"/>
        </w:rPr>
        <w:t>根据</w:t>
      </w:r>
      <w:r>
        <w:rPr>
          <w:rFonts w:ascii="微软雅黑" w:eastAsia="微软雅黑" w:hAnsi="微软雅黑" w:cs="Helvetica" w:hint="eastAsia"/>
          <w:color w:val="7F7F7F"/>
          <w:spacing w:val="23"/>
          <w:sz w:val="21"/>
          <w:szCs w:val="21"/>
        </w:rPr>
        <w:t>《计算机技术与软件专业技术资格(水平)考试暂行规定》第十条规定：“通过考试并获得相应级别计算机专业技术资格(水平)证书的人员，表明其已具备从事相应专业岗位工作的水平和能力，用人单位可根据《工程技术人员职务试行条例》有关规定和工作需要，从获得计算机专业技术资格(水平)证书的人员中择优聘任相应专业技术职务。取得初级资格可聘任技术员或助理工程师职务；取得中级资格可聘任工程师职务；取得高级资格，可聘任高级工程师职务”。</w:t>
      </w:r>
    </w:p>
    <w:p w:rsidR="009538BE" w:rsidRDefault="009538BE" w:rsidP="00430A75">
      <w:pPr>
        <w:pStyle w:val="a3"/>
        <w:spacing w:line="360" w:lineRule="auto"/>
        <w:jc w:val="both"/>
        <w:rPr>
          <w:spacing w:val="23"/>
          <w:sz w:val="21"/>
          <w:szCs w:val="21"/>
        </w:rPr>
      </w:pPr>
    </w:p>
    <w:p w:rsidR="009538BE" w:rsidRPr="00430A75" w:rsidRDefault="009538BE" w:rsidP="00430A75">
      <w:pPr>
        <w:pStyle w:val="a3"/>
        <w:spacing w:line="360" w:lineRule="auto"/>
        <w:rPr>
          <w:b/>
          <w:spacing w:val="23"/>
          <w:rPrChange w:id="55" w:author="Administrator" w:date="2018-06-28T10:38:00Z">
            <w:rPr>
              <w:spacing w:val="23"/>
            </w:rPr>
          </w:rPrChange>
        </w:rPr>
      </w:pPr>
      <w:r w:rsidRPr="00430A75">
        <w:rPr>
          <w:b/>
          <w:color w:val="7F7F7F"/>
          <w:spacing w:val="23"/>
          <w:rPrChange w:id="56" w:author="Administrator" w:date="2018-06-28T10:38:00Z">
            <w:rPr>
              <w:color w:val="7F7F7F"/>
              <w:spacing w:val="23"/>
            </w:rPr>
          </w:rPrChange>
        </w:rPr>
        <w:lastRenderedPageBreak/>
        <w:t>职称资格</w:t>
      </w:r>
    </w:p>
    <w:p w:rsidR="009538BE" w:rsidRDefault="009538BE" w:rsidP="00430A75">
      <w:pPr>
        <w:pStyle w:val="a3"/>
        <w:spacing w:line="360" w:lineRule="auto"/>
        <w:jc w:val="both"/>
        <w:rPr>
          <w:spacing w:val="23"/>
          <w:sz w:val="21"/>
          <w:szCs w:val="21"/>
        </w:rPr>
      </w:pPr>
    </w:p>
    <w:p w:rsidR="009538BE" w:rsidRDefault="009538BE" w:rsidP="00430A75">
      <w:pPr>
        <w:pStyle w:val="a3"/>
        <w:spacing w:line="360" w:lineRule="auto"/>
        <w:jc w:val="both"/>
        <w:rPr>
          <w:spacing w:val="23"/>
          <w:sz w:val="21"/>
          <w:szCs w:val="21"/>
        </w:rPr>
      </w:pPr>
      <w:r>
        <w:rPr>
          <w:color w:val="7F7F7F"/>
          <w:spacing w:val="23"/>
          <w:sz w:val="21"/>
          <w:szCs w:val="21"/>
        </w:rPr>
        <w:t>职称资格是一种“资历”，根据我国的职称体系，可分为初级、中级和高级三类职称资格，其中高级职称资格又可分为副高和正高(高级工程师职称资格属于副高级)。某人具备某个职称资格，是指他已具备从事相应专业岗位工作的水平和能力。对于具备职称资格的人，由国家人事部门(省/市人事部门)颁发资格证书。</w:t>
      </w:r>
    </w:p>
    <w:p w:rsidR="009538BE" w:rsidRDefault="009538BE" w:rsidP="00430A75">
      <w:pPr>
        <w:pStyle w:val="a3"/>
        <w:spacing w:line="360" w:lineRule="auto"/>
        <w:jc w:val="both"/>
        <w:rPr>
          <w:spacing w:val="23"/>
          <w:sz w:val="21"/>
          <w:szCs w:val="21"/>
        </w:rPr>
      </w:pPr>
      <w:r>
        <w:rPr>
          <w:color w:val="7F7F7F"/>
          <w:spacing w:val="23"/>
          <w:sz w:val="21"/>
          <w:szCs w:val="21"/>
        </w:rPr>
        <w:t>对于参加软考的人而言，如果通过了初级(例如程序员、网络管理员、信息处理技术员等)的考试，则其就具备了初级职称资格；如果通过了中级(例如软件设计师、网络工程师、数据库系统工程师、信息系统监理师、软件评测师等)的考试，则其就具备了中级职称资格；如果通过了高级(例如系统分析师、信息系统项目管理师等)，则其就具备了副高级职称资格。</w:t>
      </w:r>
    </w:p>
    <w:p w:rsidR="009538BE" w:rsidRDefault="009538BE" w:rsidP="00430A75">
      <w:pPr>
        <w:pStyle w:val="a3"/>
        <w:spacing w:line="360" w:lineRule="auto"/>
        <w:jc w:val="both"/>
        <w:rPr>
          <w:spacing w:val="23"/>
          <w:sz w:val="21"/>
          <w:szCs w:val="21"/>
        </w:rPr>
      </w:pPr>
    </w:p>
    <w:p w:rsidR="009538BE" w:rsidRPr="00430A75" w:rsidRDefault="009538BE" w:rsidP="00430A75">
      <w:pPr>
        <w:pStyle w:val="a3"/>
        <w:spacing w:line="360" w:lineRule="auto"/>
        <w:rPr>
          <w:b/>
          <w:spacing w:val="23"/>
          <w:rPrChange w:id="57" w:author="Administrator" w:date="2018-06-28T10:38:00Z">
            <w:rPr>
              <w:spacing w:val="23"/>
            </w:rPr>
          </w:rPrChange>
        </w:rPr>
      </w:pPr>
      <w:r w:rsidRPr="00430A75">
        <w:rPr>
          <w:b/>
          <w:color w:val="7F7F7F"/>
          <w:spacing w:val="23"/>
          <w:rPrChange w:id="58" w:author="Administrator" w:date="2018-06-28T10:38:00Z">
            <w:rPr>
              <w:color w:val="7F7F7F"/>
              <w:spacing w:val="23"/>
            </w:rPr>
          </w:rPrChange>
        </w:rPr>
        <w:t>职称</w:t>
      </w:r>
    </w:p>
    <w:p w:rsidR="009538BE" w:rsidRDefault="009538BE" w:rsidP="00430A75">
      <w:pPr>
        <w:pStyle w:val="a3"/>
        <w:spacing w:line="360" w:lineRule="auto"/>
        <w:jc w:val="both"/>
        <w:rPr>
          <w:spacing w:val="23"/>
          <w:sz w:val="21"/>
          <w:szCs w:val="21"/>
        </w:rPr>
      </w:pPr>
    </w:p>
    <w:p w:rsidR="009538BE" w:rsidRDefault="009538BE" w:rsidP="00430A75">
      <w:pPr>
        <w:pStyle w:val="a3"/>
        <w:spacing w:line="360" w:lineRule="auto"/>
        <w:jc w:val="both"/>
        <w:rPr>
          <w:spacing w:val="23"/>
          <w:sz w:val="21"/>
          <w:szCs w:val="21"/>
        </w:rPr>
      </w:pPr>
      <w:r>
        <w:rPr>
          <w:color w:val="7F7F7F"/>
          <w:spacing w:val="23"/>
          <w:sz w:val="21"/>
          <w:szCs w:val="21"/>
        </w:rPr>
        <w:t>具备某个职称资格的人，如果得到了单位的聘用，则其就拥有了相应的职称。例如，某个考生通过了工程师级别的考试(前提是具备了初级职称资格)，然后在用人单位根据某些条件聘任了专业技术职务，则其就拥有了技术员或助理工程师职称。可根据有关规定(各地不完全一样)，对于大学本科以上毕业有初级资格者，可以聘任助理工程师;对于本科以下文化程度的初级资格者，则聘任技术员职称。</w:t>
      </w:r>
    </w:p>
    <w:p w:rsidR="009538BE" w:rsidRDefault="009538BE" w:rsidP="00430A75">
      <w:pPr>
        <w:pStyle w:val="a3"/>
        <w:spacing w:line="360" w:lineRule="auto"/>
      </w:pPr>
    </w:p>
    <w:p w:rsidR="009538BE" w:rsidRDefault="009538BE" w:rsidP="00430A75">
      <w:pPr>
        <w:pStyle w:val="a3"/>
        <w:spacing w:line="360" w:lineRule="auto"/>
        <w:rPr>
          <w:spacing w:val="23"/>
        </w:rPr>
      </w:pPr>
      <w:r>
        <w:rPr>
          <w:color w:val="7F7F7F"/>
          <w:spacing w:val="23"/>
        </w:rPr>
        <w:t>三者之间的关系:</w:t>
      </w:r>
      <w:ins w:id="59" w:author="Administrator" w:date="2018-06-28T10:41:00Z">
        <w:r w:rsidR="00430A75">
          <w:rPr>
            <w:rFonts w:hint="eastAsia"/>
            <w:color w:val="7F7F7F"/>
            <w:spacing w:val="23"/>
          </w:rPr>
          <w:t>[这地方单</w:t>
        </w:r>
      </w:ins>
      <w:ins w:id="60" w:author="Administrator" w:date="2018-06-28T10:42:00Z">
        <w:r w:rsidR="00430A75">
          <w:rPr>
            <w:rFonts w:hint="eastAsia"/>
            <w:color w:val="7F7F7F"/>
            <w:spacing w:val="23"/>
          </w:rPr>
          <w:t>写出来</w:t>
        </w:r>
      </w:ins>
      <w:ins w:id="61" w:author="Administrator" w:date="2018-06-28T10:41:00Z">
        <w:r w:rsidR="00430A75">
          <w:rPr>
            <w:rFonts w:hint="eastAsia"/>
            <w:color w:val="7F7F7F"/>
            <w:spacing w:val="23"/>
          </w:rPr>
          <w:t>]</w:t>
        </w:r>
      </w:ins>
    </w:p>
    <w:p w:rsidR="009538BE" w:rsidRDefault="009538BE" w:rsidP="00430A75">
      <w:pPr>
        <w:pStyle w:val="a3"/>
        <w:spacing w:line="360" w:lineRule="auto"/>
      </w:pPr>
    </w:p>
    <w:p w:rsidR="009538BE" w:rsidRDefault="009538BE" w:rsidP="00430A75">
      <w:pPr>
        <w:pStyle w:val="a3"/>
        <w:spacing w:line="360" w:lineRule="auto"/>
        <w:jc w:val="both"/>
        <w:rPr>
          <w:spacing w:val="23"/>
          <w:sz w:val="21"/>
          <w:szCs w:val="21"/>
        </w:rPr>
      </w:pPr>
      <w:commentRangeStart w:id="62"/>
      <w:r>
        <w:rPr>
          <w:rStyle w:val="a4"/>
          <w:color w:val="000000"/>
          <w:spacing w:val="23"/>
          <w:sz w:val="21"/>
          <w:szCs w:val="21"/>
        </w:rPr>
        <w:lastRenderedPageBreak/>
        <w:t>给大家总结一下</w:t>
      </w:r>
      <w:commentRangeEnd w:id="62"/>
      <w:r w:rsidR="00430A75">
        <w:rPr>
          <w:rStyle w:val="a7"/>
          <w:rFonts w:asciiTheme="minorHAnsi" w:eastAsiaTheme="minorEastAsia" w:hAnsiTheme="minorHAnsi" w:cstheme="minorBidi"/>
          <w:kern w:val="2"/>
        </w:rPr>
        <w:commentReference w:id="62"/>
      </w:r>
      <w:r>
        <w:rPr>
          <w:color w:val="000000"/>
          <w:spacing w:val="23"/>
          <w:sz w:val="21"/>
          <w:szCs w:val="21"/>
        </w:rPr>
        <w:t>：</w:t>
      </w:r>
      <w:r>
        <w:rPr>
          <w:color w:val="7F7F7F"/>
          <w:spacing w:val="23"/>
          <w:sz w:val="21"/>
          <w:szCs w:val="21"/>
        </w:rPr>
        <w:t>软考与职称的关系比较微妙，它并不是传统上的职称证书，它是一种资格和技术等级证书，你有了证，单位如果聘用你做工程师，那你这证书就用上了，这就是职称证，如果不聘用你，这个证只能证明你有这个水平。</w:t>
      </w:r>
    </w:p>
    <w:p w:rsidR="009538BE" w:rsidRDefault="009538BE" w:rsidP="00430A75">
      <w:pPr>
        <w:pStyle w:val="a3"/>
        <w:spacing w:line="360" w:lineRule="auto"/>
      </w:pPr>
    </w:p>
    <w:p w:rsidR="009538BE" w:rsidRPr="00430A75" w:rsidDel="00430A75" w:rsidRDefault="009538BE" w:rsidP="00430A75">
      <w:pPr>
        <w:pStyle w:val="a3"/>
        <w:spacing w:line="360" w:lineRule="auto"/>
        <w:rPr>
          <w:del w:id="63" w:author="Administrator" w:date="2018-06-28T10:40:00Z"/>
          <w:spacing w:val="23"/>
          <w:u w:val="single"/>
          <w:rPrChange w:id="64" w:author="Administrator" w:date="2018-06-28T10:41:00Z">
            <w:rPr>
              <w:del w:id="65" w:author="Administrator" w:date="2018-06-28T10:40:00Z"/>
              <w:spacing w:val="23"/>
            </w:rPr>
          </w:rPrChange>
        </w:rPr>
      </w:pPr>
      <w:commentRangeStart w:id="66"/>
      <w:r w:rsidRPr="00430A75">
        <w:rPr>
          <w:color w:val="7F7F7F"/>
          <w:spacing w:val="23"/>
          <w:u w:val="single"/>
          <w:rPrChange w:id="67" w:author="Administrator" w:date="2018-06-28T10:41:00Z">
            <w:rPr>
              <w:color w:val="7F7F7F"/>
              <w:spacing w:val="23"/>
            </w:rPr>
          </w:rPrChange>
        </w:rPr>
        <w:t>总结一下:</w:t>
      </w:r>
    </w:p>
    <w:p w:rsidR="009538BE" w:rsidRPr="00430A75" w:rsidRDefault="009538BE" w:rsidP="00430A75">
      <w:pPr>
        <w:pStyle w:val="a3"/>
        <w:spacing w:line="360" w:lineRule="auto"/>
        <w:rPr>
          <w:u w:val="single"/>
          <w:rPrChange w:id="68" w:author="Administrator" w:date="2018-06-28T10:41:00Z">
            <w:rPr/>
          </w:rPrChange>
        </w:rPr>
      </w:pPr>
    </w:p>
    <w:p w:rsidR="009538BE" w:rsidRPr="00430A75" w:rsidRDefault="009538BE" w:rsidP="00430A75">
      <w:pPr>
        <w:pStyle w:val="a3"/>
        <w:spacing w:line="360" w:lineRule="auto"/>
        <w:rPr>
          <w:u w:val="single"/>
          <w:rPrChange w:id="69" w:author="Administrator" w:date="2018-06-28T10:41:00Z">
            <w:rPr/>
          </w:rPrChange>
        </w:rPr>
      </w:pPr>
      <w:r w:rsidRPr="00430A75">
        <w:rPr>
          <w:color w:val="7F7F7F"/>
          <w:spacing w:val="23"/>
          <w:sz w:val="21"/>
          <w:szCs w:val="21"/>
          <w:u w:val="single"/>
          <w:rPrChange w:id="70" w:author="Administrator" w:date="2018-06-28T10:41:00Z">
            <w:rPr>
              <w:color w:val="7F7F7F"/>
              <w:spacing w:val="23"/>
              <w:sz w:val="21"/>
              <w:szCs w:val="21"/>
            </w:rPr>
          </w:rPrChange>
        </w:rPr>
        <w:t>通过了软考，我们所获得的只是一种资格，是否聘任相应的职称，完全取决于各单位的实际情况，国家有关部门并没有直接的规定。事实上，通过评审方法以上就是关于评职称的一些事，希望能帮到大家。</w:t>
      </w:r>
      <w:ins w:id="71" w:author="Administrator" w:date="2018-06-28T10:35:00Z">
        <w:r w:rsidRPr="00430A75">
          <w:rPr>
            <w:rFonts w:hint="eastAsia"/>
            <w:color w:val="7F7F7F"/>
            <w:spacing w:val="23"/>
            <w:sz w:val="21"/>
            <w:szCs w:val="21"/>
            <w:u w:val="single"/>
            <w:rPrChange w:id="72" w:author="Administrator" w:date="2018-06-28T10:41:00Z">
              <w:rPr>
                <w:rFonts w:hint="eastAsia"/>
                <w:color w:val="7F7F7F"/>
                <w:spacing w:val="23"/>
                <w:sz w:val="21"/>
                <w:szCs w:val="21"/>
              </w:rPr>
            </w:rPrChange>
          </w:rPr>
          <w:t>[这段有问题]</w:t>
        </w:r>
      </w:ins>
    </w:p>
    <w:commentRangeEnd w:id="66"/>
    <w:p w:rsidR="009538BE" w:rsidRDefault="00430A75" w:rsidP="00430A75">
      <w:pPr>
        <w:pStyle w:val="a3"/>
        <w:spacing w:line="360" w:lineRule="auto"/>
      </w:pPr>
      <w:r>
        <w:rPr>
          <w:rStyle w:val="a7"/>
          <w:rFonts w:asciiTheme="minorHAnsi" w:eastAsiaTheme="minorEastAsia" w:hAnsiTheme="minorHAnsi" w:cstheme="minorBidi"/>
          <w:kern w:val="2"/>
        </w:rPr>
        <w:commentReference w:id="66"/>
      </w:r>
    </w:p>
    <w:p w:rsidR="009538BE" w:rsidRDefault="009538BE" w:rsidP="00430A75">
      <w:pPr>
        <w:pStyle w:val="a3"/>
        <w:spacing w:line="360" w:lineRule="auto"/>
      </w:pPr>
      <w:r>
        <w:rPr>
          <w:color w:val="7F7F7F"/>
          <w:spacing w:val="23"/>
          <w:sz w:val="21"/>
          <w:szCs w:val="21"/>
        </w:rPr>
        <w:pict>
          <v:shape id="_x0000_i1026" type="#_x0000_t75" alt="底图.jpg" style="width:24pt;height:24pt"/>
        </w:pict>
      </w:r>
    </w:p>
    <w:p w:rsidR="009538BE" w:rsidRDefault="009538BE" w:rsidP="00430A75">
      <w:pPr>
        <w:pStyle w:val="a3"/>
        <w:spacing w:line="360" w:lineRule="auto"/>
      </w:pPr>
    </w:p>
    <w:p w:rsidR="008078D6" w:rsidRDefault="008078D6" w:rsidP="00430A75">
      <w:pPr>
        <w:spacing w:line="360" w:lineRule="auto"/>
      </w:pPr>
    </w:p>
    <w:sectPr w:rsidR="008078D6" w:rsidSect="008078D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9" w:author="Administrator" w:date="2018-06-28T10:53:00Z" w:initials="A">
    <w:p w:rsidR="00430A75" w:rsidRDefault="00430A75" w:rsidP="00430A75">
      <w:pPr>
        <w:pStyle w:val="a8"/>
      </w:pPr>
      <w:r>
        <w:rPr>
          <w:rStyle w:val="a7"/>
        </w:rPr>
        <w:annotationRef/>
      </w:r>
      <w:r>
        <w:rPr>
          <w:rFonts w:hint="eastAsia"/>
        </w:rPr>
        <w:t>这个需要单独写出来</w:t>
      </w:r>
    </w:p>
  </w:comment>
  <w:comment w:id="62" w:author="Administrator" w:date="2018-06-28T10:44:00Z" w:initials="A">
    <w:p w:rsidR="00430A75" w:rsidRDefault="00430A75">
      <w:pPr>
        <w:pStyle w:val="a8"/>
      </w:pPr>
      <w:r>
        <w:rPr>
          <w:rStyle w:val="a7"/>
        </w:rPr>
        <w:annotationRef/>
      </w:r>
      <w:r>
        <w:rPr>
          <w:rFonts w:hint="eastAsia"/>
        </w:rPr>
        <w:t>这个需要单独写出来</w:t>
      </w:r>
    </w:p>
  </w:comment>
  <w:comment w:id="66" w:author="Administrator" w:date="2018-06-28T10:44:00Z" w:initials="A">
    <w:p w:rsidR="00430A75" w:rsidRDefault="00430A75">
      <w:pPr>
        <w:pStyle w:val="a8"/>
      </w:pPr>
      <w:r>
        <w:rPr>
          <w:rStyle w:val="a7"/>
        </w:rPr>
        <w:annotationRef/>
      </w:r>
      <w:r>
        <w:rPr>
          <w:rFonts w:hint="eastAsia"/>
        </w:rPr>
        <w:t>这一段可以改掉或放一起</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38BE"/>
    <w:rsid w:val="00286995"/>
    <w:rsid w:val="00430A75"/>
    <w:rsid w:val="008078D6"/>
    <w:rsid w:val="009538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8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38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538BE"/>
    <w:rPr>
      <w:b/>
      <w:bCs/>
    </w:rPr>
  </w:style>
  <w:style w:type="paragraph" w:styleId="a5">
    <w:name w:val="Revision"/>
    <w:hidden/>
    <w:uiPriority w:val="99"/>
    <w:semiHidden/>
    <w:rsid w:val="00430A75"/>
  </w:style>
  <w:style w:type="paragraph" w:styleId="a6">
    <w:name w:val="Balloon Text"/>
    <w:basedOn w:val="a"/>
    <w:link w:val="Char"/>
    <w:uiPriority w:val="99"/>
    <w:semiHidden/>
    <w:unhideWhenUsed/>
    <w:rsid w:val="00430A75"/>
    <w:rPr>
      <w:sz w:val="18"/>
      <w:szCs w:val="18"/>
    </w:rPr>
  </w:style>
  <w:style w:type="character" w:customStyle="1" w:styleId="Char">
    <w:name w:val="批注框文本 Char"/>
    <w:basedOn w:val="a0"/>
    <w:link w:val="a6"/>
    <w:uiPriority w:val="99"/>
    <w:semiHidden/>
    <w:rsid w:val="00430A75"/>
    <w:rPr>
      <w:sz w:val="18"/>
      <w:szCs w:val="18"/>
    </w:rPr>
  </w:style>
  <w:style w:type="character" w:styleId="a7">
    <w:name w:val="annotation reference"/>
    <w:basedOn w:val="a0"/>
    <w:uiPriority w:val="99"/>
    <w:semiHidden/>
    <w:unhideWhenUsed/>
    <w:rsid w:val="00430A75"/>
    <w:rPr>
      <w:sz w:val="21"/>
      <w:szCs w:val="21"/>
    </w:rPr>
  </w:style>
  <w:style w:type="paragraph" w:styleId="a8">
    <w:name w:val="annotation text"/>
    <w:basedOn w:val="a"/>
    <w:link w:val="Char0"/>
    <w:uiPriority w:val="99"/>
    <w:semiHidden/>
    <w:unhideWhenUsed/>
    <w:rsid w:val="00430A75"/>
    <w:pPr>
      <w:jc w:val="left"/>
    </w:pPr>
  </w:style>
  <w:style w:type="character" w:customStyle="1" w:styleId="Char0">
    <w:name w:val="批注文字 Char"/>
    <w:basedOn w:val="a0"/>
    <w:link w:val="a8"/>
    <w:uiPriority w:val="99"/>
    <w:semiHidden/>
    <w:rsid w:val="00430A75"/>
  </w:style>
  <w:style w:type="paragraph" w:styleId="a9">
    <w:name w:val="annotation subject"/>
    <w:basedOn w:val="a8"/>
    <w:next w:val="a8"/>
    <w:link w:val="Char1"/>
    <w:uiPriority w:val="99"/>
    <w:semiHidden/>
    <w:unhideWhenUsed/>
    <w:rsid w:val="00430A75"/>
    <w:rPr>
      <w:b/>
      <w:bCs/>
    </w:rPr>
  </w:style>
  <w:style w:type="character" w:customStyle="1" w:styleId="Char1">
    <w:name w:val="批注主题 Char"/>
    <w:basedOn w:val="Char0"/>
    <w:link w:val="a9"/>
    <w:uiPriority w:val="99"/>
    <w:semiHidden/>
    <w:rsid w:val="00430A75"/>
    <w:rPr>
      <w:b/>
      <w:bCs/>
    </w:rPr>
  </w:style>
</w:styles>
</file>

<file path=word/webSettings.xml><?xml version="1.0" encoding="utf-8"?>
<w:webSettings xmlns:r="http://schemas.openxmlformats.org/officeDocument/2006/relationships" xmlns:w="http://schemas.openxmlformats.org/wordprocessingml/2006/main">
  <w:divs>
    <w:div w:id="177393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1802</Words>
  <Characters>1802</Characters>
  <Application>Microsoft Office Word</Application>
  <DocSecurity>0</DocSecurity>
  <Lines>85</Lines>
  <Paragraphs>37</Paragraphs>
  <ScaleCrop>false</ScaleCrop>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2018-06-28T02:34:00Z</dcterms:created>
  <dcterms:modified xsi:type="dcterms:W3CDTF">2018-06-28T03:23:00Z</dcterms:modified>
</cp:coreProperties>
</file>